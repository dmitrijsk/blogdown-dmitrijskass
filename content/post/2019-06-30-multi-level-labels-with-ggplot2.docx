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8B3" w:rsidRPr="002778B3" w:rsidRDefault="002778B3" w:rsidP="002778B3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63"/>
          <w:szCs w:val="63"/>
        </w:rPr>
      </w:pPr>
      <w:r w:rsidRPr="002778B3">
        <w:rPr>
          <w:rFonts w:ascii="Arial" w:eastAsia="Times New Roman" w:hAnsi="Arial" w:cs="Arial"/>
          <w:b/>
          <w:bCs/>
          <w:color w:val="222222"/>
          <w:kern w:val="36"/>
          <w:sz w:val="63"/>
          <w:szCs w:val="63"/>
        </w:rPr>
        <w:t>Multi-level labels with ggplot2</w:t>
      </w:r>
    </w:p>
    <w:p w:rsidR="002778B3" w:rsidRPr="002778B3" w:rsidRDefault="002778B3" w:rsidP="00277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2778B3">
        <w:rPr>
          <w:rFonts w:ascii="Times New Roman" w:eastAsia="Times New Roman" w:hAnsi="Times New Roman" w:cs="Times New Roman"/>
          <w:color w:val="333333"/>
          <w:sz w:val="18"/>
          <w:szCs w:val="18"/>
        </w:rPr>
        <w:t>Categories: </w:t>
      </w:r>
      <w:hyperlink r:id="rId5" w:history="1">
        <w:r w:rsidRPr="002778B3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data-</w:t>
        </w:r>
        <w:proofErr w:type="spellStart"/>
        <w:r w:rsidRPr="002778B3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viz</w:t>
        </w:r>
        <w:proofErr w:type="spellEnd"/>
      </w:hyperlink>
    </w:p>
    <w:p w:rsidR="002778B3" w:rsidRPr="002778B3" w:rsidRDefault="002778B3" w:rsidP="00277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B3">
        <w:rPr>
          <w:rFonts w:ascii="Times New Roman" w:eastAsia="Times New Roman" w:hAnsi="Times New Roman" w:cs="Times New Roman"/>
          <w:color w:val="CCCCCC"/>
          <w:sz w:val="29"/>
          <w:szCs w:val="29"/>
        </w:rPr>
        <w:t>2019-06-30</w:t>
      </w:r>
    </w:p>
    <w:p w:rsidR="002778B3" w:rsidRPr="002778B3" w:rsidRDefault="002778B3" w:rsidP="00277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hyperlink r:id="rId6" w:anchor="bar-chart" w:history="1">
        <w:r w:rsidRPr="002778B3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</w:rPr>
          <w:t>Bar chart</w:t>
        </w:r>
      </w:hyperlink>
    </w:p>
    <w:p w:rsidR="002778B3" w:rsidRPr="002778B3" w:rsidRDefault="002778B3" w:rsidP="002778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hyperlink r:id="rId7" w:anchor="possible-solutions" w:history="1">
        <w:r w:rsidRPr="002778B3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</w:rPr>
          <w:t>Possible solutions</w:t>
        </w:r>
      </w:hyperlink>
    </w:p>
    <w:p w:rsidR="002778B3" w:rsidRPr="002778B3" w:rsidRDefault="002778B3" w:rsidP="002778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hyperlink r:id="rId8" w:anchor="example-with-faceting" w:history="1">
        <w:r w:rsidRPr="002778B3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</w:rPr>
          <w:t>Example with faceting</w:t>
        </w:r>
      </w:hyperlink>
    </w:p>
    <w:p w:rsidR="002778B3" w:rsidRPr="002778B3" w:rsidRDefault="002778B3" w:rsidP="00277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hyperlink r:id="rId9" w:anchor="line-chart-with-dates" w:history="1">
        <w:r w:rsidRPr="002778B3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</w:rPr>
          <w:t>Line chart with dates</w:t>
        </w:r>
      </w:hyperlink>
    </w:p>
    <w:p w:rsidR="002778B3" w:rsidRPr="002778B3" w:rsidRDefault="002778B3" w:rsidP="002778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hyperlink r:id="rId10" w:anchor="possible-solutions-1" w:history="1">
        <w:r w:rsidRPr="002778B3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</w:rPr>
          <w:t>Possible solutions</w:t>
        </w:r>
      </w:hyperlink>
    </w:p>
    <w:p w:rsidR="002778B3" w:rsidRPr="002778B3" w:rsidRDefault="002778B3" w:rsidP="002778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hyperlink r:id="rId11" w:anchor="example-with-text-wrap" w:history="1">
        <w:r w:rsidRPr="002778B3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</w:rPr>
          <w:t>Example with text wrap</w:t>
        </w:r>
      </w:hyperlink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Recently I faced a necessity to create </w:t>
      </w:r>
      <w:r w:rsidRPr="002778B3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</w:rPr>
        <w:t>multi-level labels with ggplot2</w:t>
      </w: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 and had no idea how to do it. Multi-level labels imply some sort of hierarchical structure in data. For example, survey questions </w:t>
      </w:r>
      <w:proofErr w:type="gramStart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may be grouped</w:t>
      </w:r>
      <w:proofErr w:type="gramEnd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 by topics; and dates on the timeline may be grouped by years. A 15-minute Google-</w:t>
      </w:r>
      <w:proofErr w:type="spellStart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fu</w:t>
      </w:r>
      <w:proofErr w:type="spellEnd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 provided me with various solutions described on Stack Overflow that worked with varying success for different types of charts. An important aspect is whether data points between groups </w:t>
      </w:r>
      <w:proofErr w:type="gramStart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should be connected</w:t>
      </w:r>
      <w:proofErr w:type="gramEnd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. The bar chart (plot A below) is an example where data points from different groups </w:t>
      </w:r>
      <w:proofErr w:type="gramStart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should not be connected</w:t>
      </w:r>
      <w:proofErr w:type="gramEnd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 and a line chart (plot B below) is an example where data points should be connected both within and between groups:</w:t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noProof/>
          <w:color w:val="333333"/>
          <w:sz w:val="29"/>
          <w:szCs w:val="29"/>
        </w:rPr>
        <w:lastRenderedPageBreak/>
        <w:drawing>
          <wp:inline distT="0" distB="0" distL="0" distR="0">
            <wp:extent cx="5486400" cy="4572000"/>
            <wp:effectExtent l="0" t="0" r="0" b="0"/>
            <wp:docPr id="12" name="Picture 12" descr="https://deploy-preview-15--dmitrijskass.netlify.com/post/2019-06-30-multi-level-labels-with-ggplot2_files/figure-html/dem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ploy-preview-15--dmitrijskass.netlify.com/post/2019-06-30-multi-level-labels-with-ggplot2_files/figure-html/demo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Below I discuss possible solutions to multi-level labels for these two charts. The line chart will have dates on the </w:t>
      </w:r>
      <w:proofErr w:type="gramStart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x axis</w:t>
      </w:r>
      <w:proofErr w:type="gramEnd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 as this is probably the most popular case. I deliberately keep charts simple with no customization of </w:t>
      </w:r>
      <w:proofErr w:type="spellStart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colours</w:t>
      </w:r>
      <w:proofErr w:type="spellEnd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, etc.</w:t>
      </w:r>
    </w:p>
    <w:p w:rsidR="002778B3" w:rsidRPr="002778B3" w:rsidRDefault="002778B3" w:rsidP="002778B3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r w:rsidRPr="002778B3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  <w:t>Bar chart</w:t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First, </w:t>
      </w:r>
      <w:proofErr w:type="gramStart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let’s</w:t>
      </w:r>
      <w:proofErr w:type="gramEnd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 simulate the data for the bar chart. Let it be a result of a hypothetical survey with </w:t>
      </w:r>
      <w:proofErr w:type="gramStart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9</w:t>
      </w:r>
      <w:proofErr w:type="gramEnd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 questions labelled from Q1 to Q9 and combined into 3 group. These will substitute </w:t>
      </w:r>
      <w:proofErr w:type="gramStart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x axis</w:t>
      </w:r>
      <w:proofErr w:type="gramEnd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 labels. The </w:t>
      </w:r>
      <w:proofErr w:type="gramStart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y axis</w:t>
      </w:r>
      <w:proofErr w:type="gramEnd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 values are drawn from a uniform distribution and represent a proportion of respondents that correctly answered corresponding questions.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# For `</w:t>
      </w:r>
      <w:proofErr w:type="spellStart"/>
      <w:proofErr w:type="gramStart"/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tibble</w:t>
      </w:r>
      <w:proofErr w:type="spellEnd"/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(</w:t>
      </w:r>
      <w:proofErr w:type="gramEnd"/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)`, `</w:t>
      </w:r>
      <w:proofErr w:type="spellStart"/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if_else</w:t>
      </w:r>
      <w:proofErr w:type="spellEnd"/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()` and pipe `%&gt;%`.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</w:rPr>
        <w:t>…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# Reproducibility.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…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# Counts of elements in each of three group.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lastRenderedPageBreak/>
        <w:t>…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 xml:space="preserve"># </w:t>
      </w:r>
      <w:proofErr w:type="gramStart"/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Simulate</w:t>
      </w:r>
      <w:proofErr w:type="gramEnd"/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 xml:space="preserve"> data.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…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# Print data.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…</w:t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Here is a simple bar chart: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</w:rPr>
        <w:t>…</w:t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noProof/>
          <w:color w:val="333333"/>
          <w:sz w:val="29"/>
          <w:szCs w:val="29"/>
        </w:rPr>
        <w:drawing>
          <wp:inline distT="0" distB="0" distL="0" distR="0">
            <wp:extent cx="5486400" cy="2743200"/>
            <wp:effectExtent l="0" t="0" r="0" b="0"/>
            <wp:docPr id="11" name="Picture 11" descr="https://deploy-preview-15--dmitrijskass.netlify.com/post/2019-06-30-multi-level-labels-with-ggplot2_files/figure-html/bars_vanill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ploy-preview-15--dmitrijskass.netlify.com/post/2019-06-30-multi-level-labels-with-ggplot2_files/figure-html/bars_vanilla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Why would you want to add a grouping variable? To make the chart more intuitive for the reader by clearly showing that questions belong to different topics.</w:t>
      </w:r>
    </w:p>
    <w:p w:rsidR="002778B3" w:rsidRPr="002778B3" w:rsidRDefault="002778B3" w:rsidP="002778B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778B3">
        <w:rPr>
          <w:rFonts w:ascii="Arial" w:eastAsia="Times New Roman" w:hAnsi="Arial" w:cs="Arial"/>
          <w:b/>
          <w:bCs/>
          <w:color w:val="222222"/>
          <w:sz w:val="36"/>
          <w:szCs w:val="36"/>
        </w:rPr>
        <w:t>Possible solutions</w:t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The most popular solutions for bar charts employ faceting with either </w:t>
      </w:r>
      <w:proofErr w:type="spellStart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facet_</w:t>
      </w:r>
      <w:proofErr w:type="gramStart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grid</w:t>
      </w:r>
      <w:proofErr w:type="spellEnd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 (for example, </w:t>
      </w:r>
      <w:hyperlink r:id="rId14" w:anchor="48555862" w:history="1">
        <w:r w:rsidRPr="002778B3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</w:rPr>
          <w:t>here</w:t>
        </w:r>
      </w:hyperlink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) or </w:t>
      </w:r>
      <w:proofErr w:type="spellStart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facet_wrap</w:t>
      </w:r>
      <w:proofErr w:type="spellEnd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 (for example, </w:t>
      </w:r>
      <w:hyperlink r:id="rId15" w:anchor="44249048" w:history="1">
        <w:r w:rsidRPr="002778B3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</w:rPr>
          <w:t>here</w:t>
        </w:r>
      </w:hyperlink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). The latter does not have an argument </w:t>
      </w:r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space</w:t>
      </w: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 that lets the width of facets vary, which in its turn forces all bars to have the same width. Therefore, if a number of categories differs among groups then </w:t>
      </w:r>
      <w:proofErr w:type="spellStart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facet_</w:t>
      </w:r>
      <w:proofErr w:type="gramStart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grid</w:t>
      </w:r>
      <w:proofErr w:type="spellEnd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 should be preferred. </w:t>
      </w:r>
      <w:proofErr w:type="gramStart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I really liked this approach and demonstrate it below in steps.</w:t>
      </w:r>
      <w:proofErr w:type="gramEnd"/>
    </w:p>
    <w:p w:rsidR="002778B3" w:rsidRPr="002778B3" w:rsidRDefault="002778B3" w:rsidP="002778B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778B3">
        <w:rPr>
          <w:rFonts w:ascii="Arial" w:eastAsia="Times New Roman" w:hAnsi="Arial" w:cs="Arial"/>
          <w:b/>
          <w:bCs/>
          <w:color w:val="222222"/>
          <w:sz w:val="36"/>
          <w:szCs w:val="36"/>
        </w:rPr>
        <w:t>Example with faceting</w:t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lastRenderedPageBreak/>
        <w:t>The faceting approach starts with a simple bar chart that is turned into </w:t>
      </w:r>
      <w:hyperlink r:id="rId16" w:history="1">
        <w:r w:rsidRPr="002778B3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</w:rPr>
          <w:t>small multiples</w:t>
        </w:r>
      </w:hyperlink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 bar chart with </w:t>
      </w:r>
      <w:proofErr w:type="spellStart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facet_</w:t>
      </w:r>
      <w:proofErr w:type="gramStart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grid</w:t>
      </w:r>
      <w:proofErr w:type="spellEnd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: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…</w:t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noProof/>
          <w:color w:val="333333"/>
          <w:sz w:val="29"/>
          <w:szCs w:val="29"/>
        </w:rPr>
        <w:drawing>
          <wp:inline distT="0" distB="0" distL="0" distR="0">
            <wp:extent cx="5486400" cy="2743200"/>
            <wp:effectExtent l="0" t="0" r="0" b="0"/>
            <wp:docPr id="10" name="Picture 10" descr="https://deploy-preview-15--dmitrijskass.netlify.com/post/2019-06-30-multi-level-labels-with-ggplot2_files/figure-html/bars_facet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ploy-preview-15--dmitrijskass.netlify.com/post/2019-06-30-multi-level-labels-with-ggplot2_files/figure-html/bars_facet_1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proofErr w:type="gramStart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Let’s</w:t>
      </w:r>
      <w:proofErr w:type="gramEnd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 rewrite the code and add three additional arguments for the faceting function: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…</w:t>
      </w:r>
      <w:r w:rsidRPr="002778B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 xml:space="preserve"># </w:t>
      </w:r>
      <w:proofErr w:type="gramStart"/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Let</w:t>
      </w:r>
      <w:proofErr w:type="gramEnd"/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 xml:space="preserve"> the x axis vary across facets.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… </w:t>
      </w: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 xml:space="preserve"># </w:t>
      </w:r>
      <w:proofErr w:type="gramStart"/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Let</w:t>
      </w:r>
      <w:proofErr w:type="gramEnd"/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 xml:space="preserve"> the width of facets vary and force all bars to have the same width.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… </w:t>
      </w: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# Move the facet labels to the bottom.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noProof/>
          <w:color w:val="333333"/>
          <w:sz w:val="29"/>
          <w:szCs w:val="29"/>
        </w:rPr>
        <w:drawing>
          <wp:inline distT="0" distB="0" distL="0" distR="0">
            <wp:extent cx="5486400" cy="2743200"/>
            <wp:effectExtent l="0" t="0" r="0" b="0"/>
            <wp:docPr id="9" name="Picture 9" descr="https://deploy-preview-15--dmitrijskass.netlify.com/post/2019-06-30-multi-level-labels-with-ggplot2_files/figure-html/bars_facet_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eploy-preview-15--dmitrijskass.netlify.com/post/2019-06-30-multi-level-labels-with-ggplot2_files/figure-html/bars_facet_2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lastRenderedPageBreak/>
        <w:t>The final step is to customize the non-data components of the chart with the </w:t>
      </w:r>
      <w:proofErr w:type="gramStart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theme(</w:t>
      </w:r>
      <w:proofErr w:type="gramEnd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 function: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… </w:t>
      </w: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 xml:space="preserve"># Place facet labels outside </w:t>
      </w:r>
      <w:proofErr w:type="gramStart"/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x axis</w:t>
      </w:r>
      <w:proofErr w:type="gramEnd"/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 xml:space="preserve"> labels.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…</w:t>
      </w:r>
      <w:r w:rsidRPr="002778B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# Make facet label background white.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…</w:t>
      </w:r>
      <w:r w:rsidRPr="002778B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 xml:space="preserve"># Remove x and </w:t>
      </w:r>
      <w:proofErr w:type="gramStart"/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y axis</w:t>
      </w:r>
      <w:proofErr w:type="gramEnd"/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 xml:space="preserve"> titles.</w:t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noProof/>
          <w:color w:val="333333"/>
          <w:sz w:val="29"/>
          <w:szCs w:val="29"/>
        </w:rPr>
        <w:drawing>
          <wp:inline distT="0" distB="0" distL="0" distR="0">
            <wp:extent cx="5486400" cy="2743200"/>
            <wp:effectExtent l="0" t="0" r="0" b="0"/>
            <wp:docPr id="8" name="Picture 8" descr="https://deploy-preview-15--dmitrijskass.netlify.com/post/2019-06-30-multi-level-labels-with-ggplot2_files/figure-html/bars_them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ploy-preview-15--dmitrijskass.netlify.com/post/2019-06-30-multi-level-labels-with-ggplot2_files/figure-html/bars_theme-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Done.</w:t>
      </w:r>
    </w:p>
    <w:p w:rsidR="002778B3" w:rsidRPr="002778B3" w:rsidRDefault="002778B3" w:rsidP="002778B3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r w:rsidRPr="002778B3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  <w:t>Line chart with dates</w:t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Again, we start with simulating data for the line chart. Let it be sales volume of some healthy product during 16 months from November 2018 to February 2020. I deliberately chose this period as it partly covers three years.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# Number of months.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…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# Reproducibility.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…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 xml:space="preserve"># </w:t>
      </w:r>
      <w:proofErr w:type="gramStart"/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Simulate</w:t>
      </w:r>
      <w:proofErr w:type="gramEnd"/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 xml:space="preserve"> data.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…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# Print data.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…</w:t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The first step is to create a simple line chart: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…</w:t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noProof/>
          <w:color w:val="333333"/>
          <w:sz w:val="29"/>
          <w:szCs w:val="29"/>
        </w:rPr>
        <w:lastRenderedPageBreak/>
        <w:drawing>
          <wp:inline distT="0" distB="0" distL="0" distR="0">
            <wp:extent cx="5486400" cy="2743200"/>
            <wp:effectExtent l="0" t="0" r="0" b="0"/>
            <wp:docPr id="7" name="Picture 7" descr="https://deploy-preview-15--dmitrijskass.netlify.com/post/2019-06-30-multi-level-labels-with-ggplot2_files/figure-html/line_vanill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eploy-preview-15--dmitrijskass.netlify.com/post/2019-06-30-multi-level-labels-with-ggplot2_files/figure-html/line_vanilla-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Your </w:t>
      </w:r>
      <w:proofErr w:type="gramStart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x axis</w:t>
      </w:r>
      <w:proofErr w:type="gramEnd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 labels may look differently depending on regional settings. My default region is Latvia. Locale can be changed with </w:t>
      </w:r>
      <w:proofErr w:type="spellStart"/>
      <w:proofErr w:type="gramStart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Sys.setlocale</w:t>
      </w:r>
      <w:proofErr w:type="spellEnd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: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# Change locale.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…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# Reprint the chart.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…</w:t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noProof/>
          <w:color w:val="333333"/>
          <w:sz w:val="29"/>
          <w:szCs w:val="29"/>
        </w:rPr>
        <w:drawing>
          <wp:inline distT="0" distB="0" distL="0" distR="0">
            <wp:extent cx="5486400" cy="2743200"/>
            <wp:effectExtent l="0" t="0" r="0" b="0"/>
            <wp:docPr id="6" name="Picture 6" descr="https://deploy-preview-15--dmitrijskass.netlify.com/post/2019-06-30-multi-level-labels-with-ggplot2_files/figure-html/loca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eploy-preview-15--dmitrijskass.netlify.com/post/2019-06-30-multi-level-labels-with-ggplot2_files/figure-html/locale-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Why would you want to use multi-level labels for </w:t>
      </w:r>
      <w:proofErr w:type="gramStart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x axis</w:t>
      </w:r>
      <w:proofErr w:type="gramEnd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 in this case? Because labelling each month creates a lot of clutter even with a short date format: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… </w:t>
      </w: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# Date labels for each month.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lastRenderedPageBreak/>
        <w:t xml:space="preserve">… </w:t>
      </w: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# Date format: abbreviated month and a 2-digit year.</w:t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noProof/>
          <w:color w:val="333333"/>
          <w:sz w:val="29"/>
          <w:szCs w:val="29"/>
        </w:rPr>
        <w:drawing>
          <wp:inline distT="0" distB="0" distL="0" distR="0">
            <wp:extent cx="5486400" cy="2743200"/>
            <wp:effectExtent l="0" t="0" r="0" b="0"/>
            <wp:docPr id="5" name="Picture 5" descr="https://deploy-preview-15--dmitrijskass.netlify.com/post/2019-06-30-multi-level-labels-with-ggplot2_files/figure-html/line_clutt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eploy-preview-15--dmitrijskass.netlify.com/post/2019-06-30-multi-level-labels-with-ggplot2_files/figure-html/line_clutter-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The faceting approach is not suitable in this scenario because we need to connect data points between facets: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# Faceting approach does not suit this chart.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…</w:t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noProof/>
          <w:color w:val="333333"/>
          <w:sz w:val="29"/>
          <w:szCs w:val="29"/>
        </w:rPr>
        <w:drawing>
          <wp:inline distT="0" distB="0" distL="0" distR="0">
            <wp:extent cx="5486400" cy="2743200"/>
            <wp:effectExtent l="0" t="0" r="0" b="0"/>
            <wp:docPr id="4" name="Picture 4" descr="https://deploy-preview-15--dmitrijskass.netlify.com/post/2019-06-30-multi-level-labels-with-ggplot2_files/figure-html/line_facet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eploy-preview-15--dmitrijskass.netlify.com/post/2019-06-30-multi-level-labels-with-ggplot2_files/figure-html/line_facets-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Even if we remove the white space between the facets with </w:t>
      </w:r>
      <w:proofErr w:type="gramStart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theme(</w:t>
      </w:r>
      <w:proofErr w:type="spellStart"/>
      <w:proofErr w:type="gramEnd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panel.spacing</w:t>
      </w:r>
      <w:proofErr w:type="spellEnd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unit(0, units = "cm")</w:t>
      </w: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, the end data points of facets will still be disconnected. Notice the discontinuities between Decembers and Januaries:</w:t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noProof/>
          <w:color w:val="333333"/>
          <w:sz w:val="29"/>
          <w:szCs w:val="29"/>
        </w:rPr>
        <w:lastRenderedPageBreak/>
        <w:drawing>
          <wp:inline distT="0" distB="0" distL="0" distR="0">
            <wp:extent cx="5486400" cy="2743200"/>
            <wp:effectExtent l="0" t="0" r="0" b="0"/>
            <wp:docPr id="3" name="Picture 3" descr="https://deploy-preview-15--dmitrijskass.netlify.com/post/2019-06-30-multi-level-labels-with-ggplot2_files/figure-html/line_facets_no_whitespac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eploy-preview-15--dmitrijskass.netlify.com/post/2019-06-30-multi-level-labels-with-ggplot2_files/figure-html/line_facets_no_whitespace-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8B3" w:rsidRPr="002778B3" w:rsidRDefault="002778B3" w:rsidP="002778B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778B3">
        <w:rPr>
          <w:rFonts w:ascii="Arial" w:eastAsia="Times New Roman" w:hAnsi="Arial" w:cs="Arial"/>
          <w:b/>
          <w:bCs/>
          <w:color w:val="222222"/>
          <w:sz w:val="36"/>
          <w:szCs w:val="36"/>
        </w:rPr>
        <w:t>Possible solutions</w:t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One solution offered </w:t>
      </w:r>
      <w:hyperlink r:id="rId25" w:anchor="20574024" w:history="1">
        <w:r w:rsidRPr="002778B3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</w:rPr>
          <w:t>here</w:t>
        </w:r>
      </w:hyperlink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 is to use </w:t>
      </w:r>
      <w:r w:rsidRPr="002778B3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</w:rPr>
        <w:t>annotations</w:t>
      </w: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. I </w:t>
      </w:r>
      <w:proofErr w:type="gramStart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don’t</w:t>
      </w:r>
      <w:proofErr w:type="gramEnd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 use this approach for two reasons:</w:t>
      </w:r>
    </w:p>
    <w:p w:rsidR="002778B3" w:rsidRPr="002778B3" w:rsidRDefault="002778B3" w:rsidP="002778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proofErr w:type="spellStart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coord_</w:t>
      </w:r>
      <w:proofErr w:type="gramStart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cartesian</w:t>
      </w:r>
      <w:proofErr w:type="spellEnd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clip = "off")</w:t>
      </w: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 can cause unexpected results as it allows drawing of data points anywhere on the plot, including in the plot margins.</w:t>
      </w:r>
    </w:p>
    <w:p w:rsidR="002778B3" w:rsidRPr="002778B3" w:rsidRDefault="002778B3" w:rsidP="002778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Fixed horizontal positions for text annotations in </w:t>
      </w:r>
      <w:proofErr w:type="gramStart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annotate(</w:t>
      </w:r>
      <w:proofErr w:type="spellStart"/>
      <w:proofErr w:type="gramEnd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geom</w:t>
      </w:r>
      <w:proofErr w:type="spellEnd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"text", x = 2.5 + 4 * (0:4))</w:t>
      </w: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 do not depend on data and other ggplot2 customizations, such as axis limits. This solution may not work for a different data set.</w:t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Another solution with </w:t>
      </w:r>
      <w:proofErr w:type="spellStart"/>
      <w:r w:rsidRPr="002778B3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</w:rPr>
        <w:t>grobs</w:t>
      </w:r>
      <w:proofErr w:type="spellEnd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 </w:t>
      </w:r>
      <w:hyperlink r:id="rId26" w:anchor="44616739" w:history="1">
        <w:r w:rsidRPr="002778B3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</w:rPr>
          <w:t>here</w:t>
        </w:r>
      </w:hyperlink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 appears overly complicated to me. Instead, I offer a different solution, which seems to me simple and generalizable, i.e. does not depend on a particular data set.</w:t>
      </w:r>
    </w:p>
    <w:p w:rsidR="002778B3" w:rsidRPr="002778B3" w:rsidRDefault="002778B3" w:rsidP="002778B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778B3">
        <w:rPr>
          <w:rFonts w:ascii="Arial" w:eastAsia="Times New Roman" w:hAnsi="Arial" w:cs="Arial"/>
          <w:b/>
          <w:bCs/>
          <w:color w:val="222222"/>
          <w:sz w:val="36"/>
          <w:szCs w:val="36"/>
        </w:rPr>
        <w:t>Example with text wrap</w:t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My alternative solution is to modify </w:t>
      </w:r>
      <w:proofErr w:type="gramStart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x axis</w:t>
      </w:r>
      <w:proofErr w:type="gramEnd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 labels with a text formatting function (in this case - date formatting). Suppose we have a date vector. The function does three things:</w:t>
      </w:r>
    </w:p>
    <w:p w:rsidR="002778B3" w:rsidRPr="002778B3" w:rsidRDefault="002778B3" w:rsidP="002778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Gets abbreviated names of months.</w:t>
      </w:r>
    </w:p>
    <w:p w:rsidR="002778B3" w:rsidRPr="002778B3" w:rsidRDefault="002778B3" w:rsidP="002778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lastRenderedPageBreak/>
        <w:t>Gets the four-digit years.</w:t>
      </w:r>
    </w:p>
    <w:p w:rsidR="002778B3" w:rsidRPr="002778B3" w:rsidRDefault="002778B3" w:rsidP="002778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Pastes the years behind months if</w:t>
      </w:r>
    </w:p>
    <w:p w:rsidR="002778B3" w:rsidRPr="002778B3" w:rsidRDefault="002778B3" w:rsidP="002778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it is the first element in vector, or</w:t>
      </w:r>
    </w:p>
    <w:p w:rsidR="002778B3" w:rsidRPr="002778B3" w:rsidRDefault="002778B3" w:rsidP="002778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proofErr w:type="gramStart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the</w:t>
      </w:r>
      <w:proofErr w:type="gramEnd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 previous date in a vector has a different year component (does not have to be January).</w:t>
      </w:r>
    </w:p>
    <w:p w:rsidR="002778B3" w:rsidRPr="002778B3" w:rsidRDefault="002778B3" w:rsidP="002778B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The separator is a new line symbol </w:t>
      </w:r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\n</w:t>
      </w: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, which does the trick - it wraps the text and makes it </w:t>
      </w:r>
      <w:r w:rsidRPr="002778B3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</w:rPr>
        <w:t>look</w:t>
      </w: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 like a multi-line label. However, it is still a single vector of x axis labels, whose appearance may be manipulated with </w:t>
      </w:r>
      <w:proofErr w:type="gramStart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theme(</w:t>
      </w:r>
      <w:proofErr w:type="spellStart"/>
      <w:proofErr w:type="gramEnd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axis.text.x</w:t>
      </w:r>
      <w:proofErr w:type="spellEnd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element_text</w:t>
      </w:r>
      <w:proofErr w:type="spellEnd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(...))</w:t>
      </w: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.</w:t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Here is the function: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… </w:t>
      </w: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 xml:space="preserve"># </w:t>
      </w:r>
      <w:proofErr w:type="gramStart"/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Abbreviated</w:t>
      </w:r>
      <w:proofErr w:type="gramEnd"/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 xml:space="preserve"> name of the month.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…</w:t>
      </w:r>
      <w:r w:rsidRPr="002778B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# Year as a 4-digit number.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…</w:t>
      </w:r>
      <w:r w:rsidRPr="002778B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# Conditions for pasting.</w:t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Try it on two date vectors: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# Test the function.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…</w:t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We are now ready. </w:t>
      </w:r>
      <w:proofErr w:type="gramStart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Let’s</w:t>
      </w:r>
      <w:proofErr w:type="gramEnd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 start from the beginning with a simple line chart. Then supply the above defined date formatting function to </w:t>
      </w:r>
      <w:proofErr w:type="spellStart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scale_x_</w:t>
      </w:r>
      <w:proofErr w:type="gramStart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date</w:t>
      </w:r>
      <w:proofErr w:type="spellEnd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labels = ...)</w:t>
      </w: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 among few other arguments. As the final touch, left-justify the labels with the </w:t>
      </w:r>
      <w:proofErr w:type="gramStart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theme(</w:t>
      </w:r>
      <w:proofErr w:type="gramEnd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… </w:t>
      </w: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 xml:space="preserve"># Customize </w:t>
      </w:r>
      <w:proofErr w:type="gramStart"/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x axis</w:t>
      </w:r>
      <w:proofErr w:type="gramEnd"/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… </w:t>
      </w: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# Date labels for each month.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… </w:t>
      </w: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# No additional labels in-between `</w:t>
      </w:r>
      <w:proofErr w:type="spellStart"/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date_breaks</w:t>
      </w:r>
      <w:proofErr w:type="spellEnd"/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`.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… </w:t>
      </w: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# Add 15 days to the x-axis on the left and on the right.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… </w:t>
      </w: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# Supply a user-defined date formatting function.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… </w:t>
      </w: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# Customize the non-data components.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… </w:t>
      </w: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# Left-justify x-axis labels.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… </w:t>
      </w: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 xml:space="preserve"># Remove x and </w:t>
      </w:r>
      <w:proofErr w:type="gramStart"/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y axis</w:t>
      </w:r>
      <w:proofErr w:type="gramEnd"/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 xml:space="preserve"> titles.</w:t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noProof/>
          <w:color w:val="333333"/>
          <w:sz w:val="29"/>
          <w:szCs w:val="29"/>
        </w:rPr>
        <w:lastRenderedPageBreak/>
        <w:drawing>
          <wp:inline distT="0" distB="0" distL="0" distR="0">
            <wp:extent cx="5486400" cy="2743200"/>
            <wp:effectExtent l="0" t="0" r="0" b="0"/>
            <wp:docPr id="2" name="Picture 2" descr="https://deploy-preview-15--dmitrijskass.netlify.com/post/2019-06-30-multi-level-labels-with-ggplot2_files/figure-html/line_with_wra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eploy-preview-15--dmitrijskass.netlify.com/post/2019-06-30-multi-level-labels-with-ggplot2_files/figure-html/line_with_wrap-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Done.</w:t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If abbreviated month names still look cluttered, we may use just the first letter of each month’s name by altering the </w:t>
      </w:r>
      <w:proofErr w:type="spellStart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format_</w:t>
      </w:r>
      <w:proofErr w:type="gramStart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dates</w:t>
      </w:r>
      <w:proofErr w:type="spellEnd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2778B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 function and replacing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… </w:t>
      </w: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 xml:space="preserve"># </w:t>
      </w:r>
      <w:proofErr w:type="gramStart"/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Abbreviated</w:t>
      </w:r>
      <w:proofErr w:type="gramEnd"/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 xml:space="preserve"> name of the month.</w:t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proofErr w:type="gramStart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with</w:t>
      </w:r>
      <w:proofErr w:type="gramEnd"/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… </w:t>
      </w: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 xml:space="preserve"># </w:t>
      </w:r>
      <w:proofErr w:type="gramStart"/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Abbreviated</w:t>
      </w:r>
      <w:proofErr w:type="gramEnd"/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 xml:space="preserve"> name of the month.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… </w:t>
      </w: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 xml:space="preserve"># May or </w:t>
      </w:r>
      <w:proofErr w:type="gramStart"/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may not be needed</w:t>
      </w:r>
      <w:proofErr w:type="gramEnd"/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 xml:space="preserve"> depending on your locale.</w:t>
      </w:r>
    </w:p>
    <w:p w:rsidR="002778B3" w:rsidRPr="002778B3" w:rsidRDefault="002778B3" w:rsidP="00277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… </w:t>
      </w:r>
      <w:r w:rsidRPr="002778B3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# Extract just the first letter.</w:t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Then the chart would look like this:</w:t>
      </w:r>
      <w:bookmarkStart w:id="0" w:name="_GoBack"/>
      <w:bookmarkEnd w:id="0"/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noProof/>
          <w:color w:val="333333"/>
          <w:sz w:val="29"/>
          <w:szCs w:val="29"/>
        </w:rPr>
        <w:lastRenderedPageBreak/>
        <w:drawing>
          <wp:inline distT="0" distB="0" distL="0" distR="0">
            <wp:extent cx="5486400" cy="2743200"/>
            <wp:effectExtent l="0" t="0" r="0" b="0"/>
            <wp:docPr id="1" name="Picture 1" descr="https://deploy-preview-15--dmitrijskass.netlify.com/post/2019-06-30-multi-level-labels-with-ggplot2_files/figure-html/line_with_one_letter_month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eploy-preview-15--dmitrijskass.netlify.com/post/2019-06-30-multi-level-labels-with-ggplot2_files/figure-html/line_with_one_letter_months-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8B3" w:rsidRPr="002778B3" w:rsidRDefault="002778B3" w:rsidP="002778B3">
      <w:pPr>
        <w:spacing w:before="750" w:after="750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pict>
          <v:rect id="_x0000_i1025" style="width:112.5pt;height:.75pt" o:hrpct="0" o:hralign="center" o:hrstd="t" o:hr="t" fillcolor="#a0a0a0" stroked="f"/>
        </w:pict>
      </w:r>
    </w:p>
    <w:p w:rsidR="002778B3" w:rsidRPr="002778B3" w:rsidRDefault="002778B3" w:rsidP="002778B3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</w:rPr>
      </w:pPr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Any comments or suggestions? </w:t>
      </w:r>
      <w:proofErr w:type="gramStart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>I’d</w:t>
      </w:r>
      <w:proofErr w:type="gramEnd"/>
      <w:r w:rsidRPr="002778B3">
        <w:rPr>
          <w:rFonts w:ascii="Times New Roman" w:eastAsia="Times New Roman" w:hAnsi="Times New Roman" w:cs="Times New Roman"/>
          <w:color w:val="333333"/>
          <w:sz w:val="29"/>
          <w:szCs w:val="29"/>
        </w:rPr>
        <w:t xml:space="preserve"> be glad to know! Please leave them below, no login required if you check “I’d rather post as a guest”.</w:t>
      </w:r>
    </w:p>
    <w:p w:rsidR="005A02F3" w:rsidRDefault="005A02F3"/>
    <w:sectPr w:rsidR="005A0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FE4811"/>
    <w:multiLevelType w:val="multilevel"/>
    <w:tmpl w:val="FEAE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0430D"/>
    <w:multiLevelType w:val="multilevel"/>
    <w:tmpl w:val="1B72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66351C"/>
    <w:multiLevelType w:val="multilevel"/>
    <w:tmpl w:val="87C4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B3"/>
    <w:rsid w:val="002778B3"/>
    <w:rsid w:val="005A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4EEA6A6-5A25-4F17-85A9-D68ACD7C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78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778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8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78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rms">
    <w:name w:val="terms"/>
    <w:basedOn w:val="Normal"/>
    <w:rsid w:val="00277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78B3"/>
    <w:rPr>
      <w:color w:val="0000FF"/>
      <w:u w:val="single"/>
    </w:rPr>
  </w:style>
  <w:style w:type="character" w:customStyle="1" w:styleId="article-date">
    <w:name w:val="article-date"/>
    <w:basedOn w:val="DefaultParagraphFont"/>
    <w:rsid w:val="002778B3"/>
  </w:style>
  <w:style w:type="paragraph" w:styleId="NormalWeb">
    <w:name w:val="Normal (Web)"/>
    <w:basedOn w:val="Normal"/>
    <w:uiPriority w:val="99"/>
    <w:semiHidden/>
    <w:unhideWhenUsed/>
    <w:rsid w:val="00277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78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8B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78B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778B3"/>
  </w:style>
  <w:style w:type="character" w:customStyle="1" w:styleId="hljs-keyword">
    <w:name w:val="hljs-keyword"/>
    <w:basedOn w:val="DefaultParagraphFont"/>
    <w:rsid w:val="002778B3"/>
  </w:style>
  <w:style w:type="character" w:customStyle="1" w:styleId="hljs-number">
    <w:name w:val="hljs-number"/>
    <w:basedOn w:val="DefaultParagraphFont"/>
    <w:rsid w:val="002778B3"/>
  </w:style>
  <w:style w:type="character" w:customStyle="1" w:styleId="hljs-string">
    <w:name w:val="hljs-string"/>
    <w:basedOn w:val="DefaultParagraphFont"/>
    <w:rsid w:val="002778B3"/>
  </w:style>
  <w:style w:type="character" w:styleId="Emphasis">
    <w:name w:val="Emphasis"/>
    <w:basedOn w:val="DefaultParagraphFont"/>
    <w:uiPriority w:val="20"/>
    <w:qFormat/>
    <w:rsid w:val="002778B3"/>
    <w:rPr>
      <w:i/>
      <w:iCs/>
    </w:rPr>
  </w:style>
  <w:style w:type="character" w:customStyle="1" w:styleId="hljs-literal">
    <w:name w:val="hljs-literal"/>
    <w:basedOn w:val="DefaultParagraphFont"/>
    <w:rsid w:val="00277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5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0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ploy-preview-15--dmitrijskass.netlify.com/2019/06/30/multi-level-labels-with-ggplot2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stackoverflow.com/questions/44616530/axis-labels-on-two-lines-with-nested-x-variables-year-below-months/4461673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deploy-preview-15--dmitrijskass.netlify.com/2019/06/30/multi-level-labels-with-ggplot2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hyperlink" Target="https://stackoverflow.com/questions/20571306/multi-row-x-axis-labels-in-ggplot-line-chart/205740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mall_multiple" TargetMode="External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ploy-preview-15--dmitrijskass.netlify.com/2019/06/30/multi-level-labels-with-ggplot2/" TargetMode="External"/><Relationship Id="rId11" Type="http://schemas.openxmlformats.org/officeDocument/2006/relationships/hyperlink" Target="https://deploy-preview-15--dmitrijskass.netlify.com/2019/06/30/multi-level-labels-with-ggplot2/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deploy-preview-15--dmitrijskass.netlify.com/categories/data-viz" TargetMode="External"/><Relationship Id="rId15" Type="http://schemas.openxmlformats.org/officeDocument/2006/relationships/hyperlink" Target="https://stackoverflow.com/questions/44247239/grouping-on-the-x-axis-in-ggplot2/44249048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hyperlink" Target="https://deploy-preview-15--dmitrijskass.netlify.com/2019/06/30/multi-level-labels-with-ggplot2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eploy-preview-15--dmitrijskass.netlify.com/2019/06/30/multi-level-labels-with-ggplot2/" TargetMode="External"/><Relationship Id="rId14" Type="http://schemas.openxmlformats.org/officeDocument/2006/relationships/hyperlink" Target="https://stackoverflow.com/questions/48552671/ggplot2-show-category-and-sub-category-for-x-axis-labels/48555862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1227</Words>
  <Characters>6995</Characters>
  <Application>Microsoft Office Word</Application>
  <DocSecurity>0</DocSecurity>
  <Lines>58</Lines>
  <Paragraphs>16</Paragraphs>
  <ScaleCrop>false</ScaleCrop>
  <Company/>
  <LinksUpToDate>false</LinksUpToDate>
  <CharactersWithSpaces>8206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2019-07-02T21:30:00Z</dcterms:created>
  <dcterms:modified xsi:type="dcterms:W3CDTF">2019-07-02T21:34:00Z</dcterms:modified>
</cp:coreProperties>
</file>